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24CFD" w14:textId="02A4510B" w:rsidR="00832BC9" w:rsidRPr="001A52BC" w:rsidRDefault="001A52BC" w:rsidP="001A52BC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8E6F6A">
        <w:rPr>
          <w:sz w:val="36"/>
          <w:szCs w:val="36"/>
        </w:rPr>
        <w:t xml:space="preserve">Compare and contrast various </w:t>
      </w:r>
      <w:bookmarkStart w:id="0" w:name="_Hlk205590671"/>
      <w:r w:rsidRPr="008E6F6A">
        <w:rPr>
          <w:sz w:val="36"/>
          <w:szCs w:val="36"/>
        </w:rPr>
        <w:t>types of security controls</w:t>
      </w:r>
      <w:r w:rsidRPr="001A52BC">
        <w:rPr>
          <w:sz w:val="32"/>
          <w:szCs w:val="32"/>
        </w:rPr>
        <w:t>.</w:t>
      </w:r>
      <w:bookmarkEnd w:id="0"/>
    </w:p>
    <w:p w14:paraId="337D9E62" w14:textId="77777777" w:rsidR="007C2E98" w:rsidRDefault="00D0268A" w:rsidP="001A52BC">
      <w:r>
        <w:t xml:space="preserve">First for the </w:t>
      </w:r>
      <w:r w:rsidR="00F95908">
        <w:t>categories there</w:t>
      </w:r>
      <w:r>
        <w:t xml:space="preserve"> is four </w:t>
      </w:r>
      <w:r w:rsidR="00643340">
        <w:t xml:space="preserve">and each one of them </w:t>
      </w:r>
      <w:r w:rsidR="00AF2982">
        <w:t xml:space="preserve">needs the other one so </w:t>
      </w:r>
      <w:r w:rsidR="00F95908">
        <w:t>these four security controls</w:t>
      </w:r>
      <w:r w:rsidR="004B4B45">
        <w:t xml:space="preserve"> can be </w:t>
      </w:r>
      <w:r w:rsidR="00F95908">
        <w:t>effective:</w:t>
      </w:r>
    </w:p>
    <w:p w14:paraId="5760D9CC" w14:textId="3D5BF957" w:rsidR="008E6F6A" w:rsidRDefault="004449F9" w:rsidP="001A52BC">
      <w:pPr>
        <w:rPr>
          <w:sz w:val="32"/>
          <w:szCs w:val="32"/>
        </w:rPr>
      </w:pPr>
      <w:r w:rsidRPr="00521393">
        <w:rPr>
          <w:sz w:val="32"/>
          <w:szCs w:val="32"/>
        </w:rPr>
        <w:t>1.1</w:t>
      </w:r>
      <w:r w:rsidR="008E6F6A" w:rsidRPr="00521393">
        <w:rPr>
          <w:sz w:val="32"/>
          <w:szCs w:val="32"/>
        </w:rPr>
        <w:t xml:space="preserve">.1 </w:t>
      </w:r>
      <w:r w:rsidR="00445806">
        <w:rPr>
          <w:sz w:val="32"/>
          <w:szCs w:val="32"/>
        </w:rPr>
        <w:t>categories</w:t>
      </w:r>
      <w:r w:rsidR="008E6F6A" w:rsidRPr="00521393">
        <w:rPr>
          <w:sz w:val="32"/>
          <w:szCs w:val="32"/>
        </w:rPr>
        <w:t xml:space="preserve"> of </w:t>
      </w:r>
      <w:bookmarkStart w:id="1" w:name="_Hlk205592054"/>
      <w:r w:rsidR="008E6F6A" w:rsidRPr="00521393">
        <w:rPr>
          <w:sz w:val="32"/>
          <w:szCs w:val="32"/>
        </w:rPr>
        <w:t>security controls</w:t>
      </w:r>
      <w:r w:rsidR="008E6F6A" w:rsidRPr="001A52BC">
        <w:rPr>
          <w:sz w:val="32"/>
          <w:szCs w:val="32"/>
        </w:rPr>
        <w:t>.</w:t>
      </w:r>
    </w:p>
    <w:bookmarkEnd w:id="1"/>
    <w:p w14:paraId="4A743E46" w14:textId="0A03FF2D" w:rsidR="00F95908" w:rsidRDefault="00F95908" w:rsidP="001A52BC">
      <w:r>
        <w:br/>
      </w:r>
      <w:r w:rsidR="00CB5B8B">
        <w:t>1.</w:t>
      </w:r>
      <w:r w:rsidR="007C2E98">
        <w:t xml:space="preserve">1.1.1 The </w:t>
      </w:r>
      <w:r w:rsidR="000F57AA">
        <w:t>technical</w:t>
      </w:r>
      <w:r w:rsidR="007C2E98">
        <w:t xml:space="preserve"> contr</w:t>
      </w:r>
      <w:r w:rsidR="000F57AA">
        <w:t>ol:</w:t>
      </w:r>
    </w:p>
    <w:p w14:paraId="52CB61E0" w14:textId="66B2AC95" w:rsidR="000F57AA" w:rsidRDefault="00BF2154" w:rsidP="001A52BC">
      <w:r>
        <w:t xml:space="preserve">The technical control is the </w:t>
      </w:r>
      <w:r w:rsidR="0009591D">
        <w:t>technologies, hardware</w:t>
      </w:r>
      <w:r w:rsidR="009D7A24">
        <w:t xml:space="preserve"> or software to protect the system and the data</w:t>
      </w:r>
      <w:r w:rsidR="00680BE8">
        <w:t xml:space="preserve"> </w:t>
      </w:r>
      <w:r w:rsidR="00EE2301">
        <w:t>automatedly</w:t>
      </w:r>
      <w:r w:rsidR="00680BE8">
        <w:t xml:space="preserve"> </w:t>
      </w:r>
      <w:r w:rsidR="003A6FF7">
        <w:t>or through forced rules</w:t>
      </w:r>
      <w:r w:rsidR="00EE2301">
        <w:t>.</w:t>
      </w:r>
      <w:r w:rsidR="00EE2301">
        <w:br/>
        <w:t>for example</w:t>
      </w:r>
      <w:r w:rsidR="00653708">
        <w:t xml:space="preserve">: firewalls, VPN, </w:t>
      </w:r>
      <w:r w:rsidR="003C58F2">
        <w:t>antiviruses,</w:t>
      </w:r>
      <w:r w:rsidR="00E909D3">
        <w:t xml:space="preserve"> </w:t>
      </w:r>
      <w:r w:rsidR="0009591D">
        <w:t>MFA,</w:t>
      </w:r>
      <w:r w:rsidR="00E909D3">
        <w:t xml:space="preserve"> data encr</w:t>
      </w:r>
      <w:r w:rsidR="00844B38">
        <w:t>y</w:t>
      </w:r>
      <w:r w:rsidR="00E909D3">
        <w:t>ption</w:t>
      </w:r>
      <w:r w:rsidR="00844B38">
        <w:t>…</w:t>
      </w:r>
      <w:r w:rsidR="00844B38">
        <w:br/>
      </w:r>
      <w:r w:rsidR="00844B38">
        <w:br/>
        <w:t>1.1.</w:t>
      </w:r>
      <w:r w:rsidR="00CB5B8B">
        <w:t>1</w:t>
      </w:r>
      <w:r w:rsidR="007F27A8">
        <w:t>.2</w:t>
      </w:r>
      <w:r w:rsidR="00C52AA2">
        <w:t xml:space="preserve"> </w:t>
      </w:r>
      <w:r w:rsidR="00C52AA2" w:rsidRPr="0066176C">
        <w:t>Managerial Controls</w:t>
      </w:r>
      <w:r w:rsidR="0066176C">
        <w:t>:</w:t>
      </w:r>
    </w:p>
    <w:p w14:paraId="3F1C2C35" w14:textId="731B0027" w:rsidR="007F27A8" w:rsidRDefault="0066176C" w:rsidP="001A52BC">
      <w:r>
        <w:t xml:space="preserve">Also known as administrative </w:t>
      </w:r>
      <w:r w:rsidR="002E2F11">
        <w:t xml:space="preserve">control, it can be looking </w:t>
      </w:r>
      <w:r w:rsidR="0009591D">
        <w:t>at like</w:t>
      </w:r>
      <w:r w:rsidR="002E2F11">
        <w:t xml:space="preserve"> t</w:t>
      </w:r>
      <w:r w:rsidR="00BD00C7">
        <w:t xml:space="preserve">he human efforts </w:t>
      </w:r>
      <w:r w:rsidR="00FB2F4D">
        <w:t xml:space="preserve">in </w:t>
      </w:r>
      <w:r w:rsidR="0009591D">
        <w:t>these types,</w:t>
      </w:r>
      <w:r w:rsidR="00FB2F4D">
        <w:t xml:space="preserve"> it </w:t>
      </w:r>
      <w:r w:rsidR="0009591D">
        <w:t>involves</w:t>
      </w:r>
      <w:r w:rsidR="00D00D86">
        <w:t xml:space="preserve"> </w:t>
      </w:r>
      <w:r w:rsidR="00296B7A">
        <w:t xml:space="preserve">the </w:t>
      </w:r>
      <w:r w:rsidR="00D00D86" w:rsidRPr="00D00D86">
        <w:t>guidelines to supervise and manage the information system</w:t>
      </w:r>
      <w:r w:rsidR="00296B7A">
        <w:t>, policies and procedures</w:t>
      </w:r>
      <w:r w:rsidR="0022496C">
        <w:t>.</w:t>
      </w:r>
      <w:r w:rsidR="0022496C">
        <w:br/>
        <w:t xml:space="preserve">for example: </w:t>
      </w:r>
      <w:r w:rsidR="00E5031E" w:rsidRPr="00E5031E">
        <w:t>Security Awareness Training</w:t>
      </w:r>
      <w:r w:rsidR="00E5031E">
        <w:t xml:space="preserve">, </w:t>
      </w:r>
      <w:r w:rsidR="00E5031E">
        <w:t>Incident Response Plans</w:t>
      </w:r>
      <w:r w:rsidR="00E5031E">
        <w:t>…</w:t>
      </w:r>
      <w:r w:rsidR="00E5031E">
        <w:br/>
      </w:r>
    </w:p>
    <w:p w14:paraId="114C33AD" w14:textId="55C52EF6" w:rsidR="0066176C" w:rsidRDefault="006B5AC7" w:rsidP="001A52BC">
      <w:r>
        <w:t>1.1.</w:t>
      </w:r>
      <w:r w:rsidR="00CB5B8B">
        <w:t>1.3</w:t>
      </w:r>
      <w:r w:rsidR="00743179">
        <w:t xml:space="preserve"> </w:t>
      </w:r>
      <w:r w:rsidR="00453BBB">
        <w:t>operational control:</w:t>
      </w:r>
    </w:p>
    <w:p w14:paraId="657FCE0E" w14:textId="25A44882" w:rsidR="00453BBB" w:rsidRDefault="00836F23" w:rsidP="001A52BC">
      <w:r>
        <w:t>Unlike us</w:t>
      </w:r>
      <w:r w:rsidR="00D6289D">
        <w:t xml:space="preserve">ing technologies in technical </w:t>
      </w:r>
      <w:r w:rsidR="0009591D">
        <w:t>controls,</w:t>
      </w:r>
      <w:r w:rsidR="00D6289D">
        <w:t xml:space="preserve"> here we use pe</w:t>
      </w:r>
      <w:r w:rsidR="00F303AD">
        <w:t>ople instead of auto</w:t>
      </w:r>
      <w:r w:rsidR="00FE601F">
        <w:t>mated syste</w:t>
      </w:r>
      <w:r w:rsidR="00A43D66">
        <w:t>ms.</w:t>
      </w:r>
    </w:p>
    <w:p w14:paraId="3C547E92" w14:textId="3B3A44AE" w:rsidR="00A43D66" w:rsidRDefault="00D11F37" w:rsidP="001A52BC">
      <w:r>
        <w:t>For example: security guards</w:t>
      </w:r>
      <w:r w:rsidR="00463E27">
        <w:t>, user management change management,</w:t>
      </w:r>
    </w:p>
    <w:p w14:paraId="00CA1C19" w14:textId="3C7D91A1" w:rsidR="00463E27" w:rsidRDefault="00463E27" w:rsidP="001A52BC">
      <w:r>
        <w:t>1.1.1.</w:t>
      </w:r>
      <w:r>
        <w:t>4</w:t>
      </w:r>
      <w:r w:rsidR="00B27CDC">
        <w:t xml:space="preserve"> physical controls:</w:t>
      </w:r>
    </w:p>
    <w:p w14:paraId="550341CD" w14:textId="41F8F9D1" w:rsidR="00B27CDC" w:rsidRDefault="00B27CDC" w:rsidP="001A52BC">
      <w:r>
        <w:t>Now we are ta</w:t>
      </w:r>
      <w:r w:rsidR="006F1C5A">
        <w:t>lking about the facilities</w:t>
      </w:r>
      <w:r w:rsidR="008D2705">
        <w:t xml:space="preserve"> and the hardware that would limit </w:t>
      </w:r>
      <w:r w:rsidR="000F1154">
        <w:t>someone’s</w:t>
      </w:r>
      <w:r w:rsidR="008D2705">
        <w:t xml:space="preserve"> </w:t>
      </w:r>
      <w:r w:rsidR="00C55246">
        <w:t xml:space="preserve">physical </w:t>
      </w:r>
      <w:r w:rsidR="000F1154">
        <w:t>access</w:t>
      </w:r>
      <w:r w:rsidR="00C55246">
        <w:t xml:space="preserve"> to a room, a system or a device.</w:t>
      </w:r>
    </w:p>
    <w:p w14:paraId="5A8347B3" w14:textId="361CF66D" w:rsidR="00C55246" w:rsidRDefault="00C55246" w:rsidP="001A52BC">
      <w:r>
        <w:t>For example</w:t>
      </w:r>
      <w:r w:rsidR="000F1154">
        <w:t>:</w:t>
      </w:r>
      <w:r>
        <w:t xml:space="preserve"> </w:t>
      </w:r>
      <w:r w:rsidR="000265BB">
        <w:t>locks, alarm systems,</w:t>
      </w:r>
      <w:r w:rsidR="000F1154">
        <w:t xml:space="preserve"> and </w:t>
      </w:r>
      <w:r w:rsidR="000F1154" w:rsidRPr="000F1154">
        <w:t>surveillance cameras.</w:t>
      </w:r>
    </w:p>
    <w:p w14:paraId="60589C57" w14:textId="6DA4CB96" w:rsidR="00445806" w:rsidRDefault="004B4B45" w:rsidP="00445806">
      <w:pPr>
        <w:rPr>
          <w:sz w:val="32"/>
          <w:szCs w:val="32"/>
        </w:rPr>
      </w:pPr>
      <w:r w:rsidRPr="00445806">
        <w:rPr>
          <w:sz w:val="32"/>
          <w:szCs w:val="32"/>
        </w:rPr>
        <w:t xml:space="preserve"> </w:t>
      </w:r>
      <w:r w:rsidR="00445806" w:rsidRPr="00445806">
        <w:rPr>
          <w:sz w:val="32"/>
          <w:szCs w:val="32"/>
        </w:rPr>
        <w:t xml:space="preserve">1.1.2 types of </w:t>
      </w:r>
      <w:r w:rsidR="00445806" w:rsidRPr="00445806">
        <w:rPr>
          <w:sz w:val="32"/>
          <w:szCs w:val="32"/>
        </w:rPr>
        <w:t>security controls.</w:t>
      </w:r>
    </w:p>
    <w:p w14:paraId="0FE966FF" w14:textId="3BFAAAA3" w:rsidR="00253082" w:rsidRDefault="00EF7CC2" w:rsidP="00445806">
      <w:r w:rsidRPr="00253082">
        <w:t>1.1.2.1 preventive</w:t>
      </w:r>
      <w:r w:rsidR="00253082">
        <w:t>:</w:t>
      </w:r>
      <w:r w:rsidR="00E27DB5">
        <w:t xml:space="preserve"> </w:t>
      </w:r>
      <w:r w:rsidR="000625D2">
        <w:t xml:space="preserve">is to block access to a resource, it can be a firewall or a </w:t>
      </w:r>
      <w:ins w:id="2" w:author="Microsoft Word" w:date="2025-08-09T00:37:00Z" w16du:dateUtc="2025-08-08T23:37:00Z">
        <w:r w:rsidR="00160F50">
          <w:t xml:space="preserve">security </w:t>
        </w:r>
      </w:ins>
      <w:r w:rsidR="00287EA1">
        <w:t>guard check</w:t>
      </w:r>
      <w:ins w:id="3" w:author="Microsoft Word" w:date="2025-08-09T00:37:00Z" w16du:dateUtc="2025-08-08T23:37:00Z">
        <w:r w:rsidR="00160F50">
          <w:t>.</w:t>
        </w:r>
      </w:ins>
    </w:p>
    <w:p w14:paraId="0088CDE1" w14:textId="77777777" w:rsidR="00287EA1" w:rsidRDefault="00287EA1" w:rsidP="00445806"/>
    <w:p w14:paraId="146588A6" w14:textId="77777777" w:rsidR="00287EA1" w:rsidRDefault="00160F50" w:rsidP="00445806">
      <w:r w:rsidRPr="00253082">
        <w:t>1.1.2.</w:t>
      </w:r>
      <w:r>
        <w:t>2</w:t>
      </w:r>
      <w:r w:rsidR="00CF7FEB">
        <w:t xml:space="preserve"> </w:t>
      </w:r>
      <w:r w:rsidR="00FD587A">
        <w:t>Deterrent:</w:t>
      </w:r>
      <w:r w:rsidR="006C3B90">
        <w:t xml:space="preserve"> is to make the</w:t>
      </w:r>
      <w:r w:rsidR="00303DDD">
        <w:t xml:space="preserve"> attacker think twice it can be a spla</w:t>
      </w:r>
      <w:r w:rsidR="009B7A7F">
        <w:t>sh screen or a warning sign.</w:t>
      </w:r>
    </w:p>
    <w:p w14:paraId="63AB8F04" w14:textId="202137B9" w:rsidR="00160F50" w:rsidRDefault="00FD587A" w:rsidP="00445806">
      <w:r>
        <w:lastRenderedPageBreak/>
        <w:br/>
      </w:r>
      <w:r w:rsidR="00287EA1">
        <w:t>1.1.2.3 Detective</w:t>
      </w:r>
      <w:r w:rsidR="001327A0">
        <w:t xml:space="preserve">: </w:t>
      </w:r>
      <w:r w:rsidR="004A1C42">
        <w:t xml:space="preserve">this may not prevent access but it </w:t>
      </w:r>
      <w:r w:rsidR="00E55985">
        <w:t>identifies</w:t>
      </w:r>
      <w:r w:rsidR="00606470">
        <w:t xml:space="preserve"> </w:t>
      </w:r>
      <w:r w:rsidR="00324D81">
        <w:t xml:space="preserve">or sometimes </w:t>
      </w:r>
      <w:r w:rsidR="004A1C42">
        <w:t>warn us when a bre</w:t>
      </w:r>
      <w:r w:rsidR="00324D81">
        <w:t xml:space="preserve">ach has occurred like </w:t>
      </w:r>
      <w:r w:rsidR="00FF10C7">
        <w:t xml:space="preserve">motions detectors </w:t>
      </w:r>
      <w:r w:rsidR="00497716">
        <w:t>or review login reports</w:t>
      </w:r>
      <w:r w:rsidR="00970F30">
        <w:t>.</w:t>
      </w:r>
    </w:p>
    <w:p w14:paraId="4B842DBA" w14:textId="2DEF257B" w:rsidR="00970F30" w:rsidRDefault="00E55985" w:rsidP="00445806">
      <w:r>
        <w:t xml:space="preserve">1.1.2.4 </w:t>
      </w:r>
      <w:r w:rsidR="007C3A0A">
        <w:t>C</w:t>
      </w:r>
      <w:r>
        <w:t xml:space="preserve">orrective: it </w:t>
      </w:r>
      <w:r w:rsidR="005F4B97">
        <w:t>applies</w:t>
      </w:r>
      <w:r>
        <w:t xml:space="preserve"> a</w:t>
      </w:r>
      <w:r w:rsidR="002877B8">
        <w:t xml:space="preserve"> control after an event has been detected and reverse the impa</w:t>
      </w:r>
      <w:r w:rsidR="007D2559">
        <w:t>ct of an event</w:t>
      </w:r>
      <w:r w:rsidR="004F1A78">
        <w:t xml:space="preserve"> it can be policies for reporting issues </w:t>
      </w:r>
      <w:r w:rsidR="007203C5">
        <w:t xml:space="preserve">or backup recovery </w:t>
      </w:r>
    </w:p>
    <w:p w14:paraId="6BAF09EE" w14:textId="26733CF5" w:rsidR="00445806" w:rsidRPr="00253082" w:rsidRDefault="00EF7CC2" w:rsidP="00445806">
      <w:r w:rsidRPr="00253082">
        <w:br/>
      </w:r>
      <w:r w:rsidR="00706E66">
        <w:t>1.1.2.5</w:t>
      </w:r>
      <w:r w:rsidR="00604961">
        <w:t xml:space="preserve"> com</w:t>
      </w:r>
      <w:r w:rsidR="00026A9D">
        <w:t xml:space="preserve">pensating controls: </w:t>
      </w:r>
      <w:r w:rsidR="00026A9D" w:rsidRPr="00026A9D">
        <w:t>These are alternative controls used when principal controls are not feasible. They provide a comparable level of security. Examples include additional monitoring or manual processes in place of automated tools</w:t>
      </w:r>
    </w:p>
    <w:p w14:paraId="1D9F4845" w14:textId="4634A6A3" w:rsidR="001A52BC" w:rsidRDefault="000B58A1" w:rsidP="001A52BC">
      <w:r>
        <w:t xml:space="preserve">1.1.2.6 </w:t>
      </w:r>
      <w:r w:rsidR="00D35108" w:rsidRPr="00D35108">
        <w:rPr>
          <w:rStyle w:val="Strong"/>
          <w:b w:val="0"/>
          <w:bCs w:val="0"/>
        </w:rPr>
        <w:t>Directive Controls</w:t>
      </w:r>
      <w:r w:rsidR="00D35108">
        <w:rPr>
          <w:b/>
          <w:bCs/>
        </w:rPr>
        <w:t xml:space="preserve">: </w:t>
      </w:r>
      <w:r w:rsidR="00D35108">
        <w:t xml:space="preserve">are rules or instructions that tell people </w:t>
      </w:r>
      <w:r w:rsidR="00D35108">
        <w:rPr>
          <w:rStyle w:val="Strong"/>
        </w:rPr>
        <w:t>how to behave</w:t>
      </w:r>
      <w:r w:rsidR="00D35108">
        <w:t xml:space="preserve"> to keep information safe. They guide users on what they should or should not do.</w:t>
      </w:r>
      <w:r w:rsidR="00D35108">
        <w:br/>
        <w:t xml:space="preserve"> </w:t>
      </w:r>
    </w:p>
    <w:p w14:paraId="59C87795" w14:textId="04BABF2C" w:rsidR="00D35108" w:rsidRPr="001A52BC" w:rsidRDefault="00D35108" w:rsidP="001A52BC">
      <w:r>
        <w:t xml:space="preserve">Sources: </w:t>
      </w:r>
      <w:r w:rsidR="00BD68E0">
        <w:br/>
      </w:r>
      <w:r w:rsidR="00BD68E0" w:rsidRPr="00BD68E0">
        <w:t>infosectrain.com</w:t>
      </w:r>
      <w:r w:rsidR="00BD68E0">
        <w:br/>
      </w:r>
      <w:r w:rsidR="002B50BF" w:rsidRPr="002B50BF">
        <w:t>professormesser.com</w:t>
      </w:r>
    </w:p>
    <w:sectPr w:rsidR="00D35108" w:rsidRPr="001A5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C460B7"/>
    <w:multiLevelType w:val="multilevel"/>
    <w:tmpl w:val="29E0BFFE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351228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6A8"/>
    <w:rsid w:val="000265BB"/>
    <w:rsid w:val="00026A9D"/>
    <w:rsid w:val="000551FF"/>
    <w:rsid w:val="000625D2"/>
    <w:rsid w:val="0009591D"/>
    <w:rsid w:val="000B58A1"/>
    <w:rsid w:val="000F1154"/>
    <w:rsid w:val="000F57AA"/>
    <w:rsid w:val="001327A0"/>
    <w:rsid w:val="00160F50"/>
    <w:rsid w:val="001A52BC"/>
    <w:rsid w:val="001B47B4"/>
    <w:rsid w:val="0022496C"/>
    <w:rsid w:val="00253082"/>
    <w:rsid w:val="002877B8"/>
    <w:rsid w:val="00287EA1"/>
    <w:rsid w:val="00296B7A"/>
    <w:rsid w:val="002B50BF"/>
    <w:rsid w:val="002E2F11"/>
    <w:rsid w:val="002F36A8"/>
    <w:rsid w:val="00303DDD"/>
    <w:rsid w:val="00324D81"/>
    <w:rsid w:val="003A6FF7"/>
    <w:rsid w:val="003C58F2"/>
    <w:rsid w:val="004449F9"/>
    <w:rsid w:val="00445806"/>
    <w:rsid w:val="00453BBB"/>
    <w:rsid w:val="00463E27"/>
    <w:rsid w:val="00497716"/>
    <w:rsid w:val="004A1C42"/>
    <w:rsid w:val="004B4B45"/>
    <w:rsid w:val="004F1A78"/>
    <w:rsid w:val="00521393"/>
    <w:rsid w:val="005F4B97"/>
    <w:rsid w:val="00604961"/>
    <w:rsid w:val="00606470"/>
    <w:rsid w:val="00635B57"/>
    <w:rsid w:val="00643340"/>
    <w:rsid w:val="00653708"/>
    <w:rsid w:val="0066176C"/>
    <w:rsid w:val="00680BE8"/>
    <w:rsid w:val="006B5AC7"/>
    <w:rsid w:val="006C3B90"/>
    <w:rsid w:val="006F1C5A"/>
    <w:rsid w:val="00706E66"/>
    <w:rsid w:val="007203C5"/>
    <w:rsid w:val="00743179"/>
    <w:rsid w:val="0078277A"/>
    <w:rsid w:val="007C1FDF"/>
    <w:rsid w:val="007C2E98"/>
    <w:rsid w:val="007C3A0A"/>
    <w:rsid w:val="007D2559"/>
    <w:rsid w:val="007F261F"/>
    <w:rsid w:val="007F27A8"/>
    <w:rsid w:val="00832BC9"/>
    <w:rsid w:val="00836F23"/>
    <w:rsid w:val="00844B38"/>
    <w:rsid w:val="008B137E"/>
    <w:rsid w:val="008D2705"/>
    <w:rsid w:val="008E6F6A"/>
    <w:rsid w:val="00970F30"/>
    <w:rsid w:val="009B7A7F"/>
    <w:rsid w:val="009D7A24"/>
    <w:rsid w:val="00A43D66"/>
    <w:rsid w:val="00AF2982"/>
    <w:rsid w:val="00B27CDC"/>
    <w:rsid w:val="00BD00C7"/>
    <w:rsid w:val="00BD68E0"/>
    <w:rsid w:val="00BF2154"/>
    <w:rsid w:val="00C3525B"/>
    <w:rsid w:val="00C52AA2"/>
    <w:rsid w:val="00C55246"/>
    <w:rsid w:val="00CB5B8B"/>
    <w:rsid w:val="00CF7FEB"/>
    <w:rsid w:val="00D00D86"/>
    <w:rsid w:val="00D0268A"/>
    <w:rsid w:val="00D11F37"/>
    <w:rsid w:val="00D35108"/>
    <w:rsid w:val="00D6289D"/>
    <w:rsid w:val="00DD6DE7"/>
    <w:rsid w:val="00E27DB5"/>
    <w:rsid w:val="00E5031E"/>
    <w:rsid w:val="00E55985"/>
    <w:rsid w:val="00E909D3"/>
    <w:rsid w:val="00EE2301"/>
    <w:rsid w:val="00EF7CC2"/>
    <w:rsid w:val="00F303AD"/>
    <w:rsid w:val="00F95908"/>
    <w:rsid w:val="00FB2F4D"/>
    <w:rsid w:val="00FD587A"/>
    <w:rsid w:val="00FE601F"/>
    <w:rsid w:val="00FF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758503"/>
  <w15:chartTrackingRefBased/>
  <w15:docId w15:val="{BA741D1D-4F36-421D-985D-20A7AF335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6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6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6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6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6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6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6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6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6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6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6A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351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abdelhamid.elaarsaoui@gmail.com</dc:creator>
  <cp:keywords/>
  <dc:description/>
  <cp:lastModifiedBy>abdelhamid.elaarsaoui@gmail.com</cp:lastModifiedBy>
  <cp:revision>89</cp:revision>
  <dcterms:created xsi:type="dcterms:W3CDTF">2025-08-08T19:08:00Z</dcterms:created>
  <dcterms:modified xsi:type="dcterms:W3CDTF">2025-08-09T00:36:00Z</dcterms:modified>
</cp:coreProperties>
</file>